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7C295" w14:textId="77777777" w:rsidR="003368E9" w:rsidRPr="003368E9" w:rsidRDefault="003368E9" w:rsidP="003368E9">
      <w:pPr>
        <w:spacing w:after="240" w:line="240" w:lineRule="auto"/>
        <w:ind w:left="225"/>
        <w:rPr>
          <w:del w:id="0" w:author="Unknown"/>
          <w:rFonts w:ascii="Segoe UI" w:eastAsia="Times New Roman" w:hAnsi="Segoe UI" w:cs="Segoe UI"/>
          <w:color w:val="24292E"/>
          <w:sz w:val="24"/>
          <w:szCs w:val="24"/>
          <w:shd w:val="clear" w:color="auto" w:fill="FFFFFF"/>
        </w:rPr>
      </w:pPr>
      <w:del w:id="1" w:author="Unknown">
        <w:r w:rsidRPr="003368E9">
          <w:rPr>
            <w:rFonts w:ascii="Segoe UI" w:eastAsia="Times New Roman" w:hAnsi="Segoe UI" w:cs="Segoe UI"/>
            <w:color w:val="24292E"/>
            <w:sz w:val="24"/>
            <w:szCs w:val="24"/>
            <w:shd w:val="clear" w:color="auto" w:fill="FFFFFF"/>
          </w:rPr>
          <w:delText>Stored-Procedures</w:delText>
        </w:r>
      </w:del>
    </w:p>
    <w:p w14:paraId="6D409FE0" w14:textId="77777777" w:rsidR="003368E9" w:rsidRPr="003368E9" w:rsidRDefault="003368E9" w:rsidP="003368E9">
      <w:pPr>
        <w:spacing w:after="240" w:line="240" w:lineRule="auto"/>
        <w:ind w:left="225"/>
        <w:rPr>
          <w:ins w:id="2" w:author="Unknown"/>
          <w:rFonts w:ascii="Segoe UI" w:eastAsia="Times New Roman" w:hAnsi="Segoe UI" w:cs="Segoe UI"/>
          <w:color w:val="24292E"/>
          <w:sz w:val="24"/>
          <w:szCs w:val="24"/>
          <w:bdr w:val="none" w:sz="0" w:space="0" w:color="auto" w:frame="1"/>
          <w:shd w:val="clear" w:color="auto" w:fill="FFFFFF"/>
        </w:rPr>
      </w:pPr>
      <w:ins w:id="3" w:author="Unknown">
        <w:r w:rsidRPr="003368E9">
          <w:rPr>
            <w:rFonts w:ascii="Segoe UI" w:eastAsia="Times New Roman" w:hAnsi="Segoe UI" w:cs="Segoe UI"/>
            <w:color w:val="24292E"/>
            <w:sz w:val="24"/>
            <w:szCs w:val="24"/>
            <w:bdr w:val="none" w:sz="0" w:space="0" w:color="auto" w:frame="1"/>
            <w:shd w:val="clear" w:color="auto" w:fill="FFFFFF"/>
          </w:rPr>
          <w:t>Stored Procedures are statements written in SQL and stored in the database which allows it to be reused over multiple programs. Stored procedures are written in SQL and stored in the cache once it has complied and run.</w:t>
        </w:r>
      </w:ins>
    </w:p>
    <w:p w14:paraId="2BC7DA29" w14:textId="77777777" w:rsidR="003368E9" w:rsidRPr="003368E9" w:rsidRDefault="003368E9" w:rsidP="003368E9">
      <w:pPr>
        <w:rPr>
          <w:b/>
          <w:bCs/>
          <w:sz w:val="36"/>
          <w:szCs w:val="36"/>
        </w:rPr>
      </w:pPr>
      <w:r w:rsidRPr="003368E9">
        <w:rPr>
          <w:rFonts w:ascii="Segoe UI" w:eastAsia="Times New Roman" w:hAnsi="Segoe UI" w:cs="Segoe UI"/>
          <w:b/>
          <w:bCs/>
          <w:color w:val="24292E"/>
          <w:sz w:val="24"/>
          <w:szCs w:val="24"/>
          <w:bdr w:val="none" w:sz="0" w:space="0" w:color="auto" w:frame="1"/>
          <w:shd w:val="clear" w:color="auto" w:fill="E6FFED"/>
        </w:rPr>
        <w:t xml:space="preserve">   </w:t>
      </w:r>
      <w:r>
        <w:rPr>
          <w:rFonts w:ascii="Segoe UI" w:eastAsia="Times New Roman" w:hAnsi="Segoe UI" w:cs="Segoe UI"/>
          <w:b/>
          <w:bCs/>
          <w:color w:val="24292E"/>
          <w:sz w:val="24"/>
          <w:szCs w:val="24"/>
          <w:bdr w:val="none" w:sz="0" w:space="0" w:color="auto" w:frame="1"/>
          <w:shd w:val="clear" w:color="auto" w:fill="E6FFED"/>
        </w:rPr>
        <w:t xml:space="preserve"> </w:t>
      </w:r>
      <w:r w:rsidRPr="003368E9">
        <w:rPr>
          <w:b/>
          <w:bCs/>
          <w:sz w:val="36"/>
          <w:szCs w:val="36"/>
        </w:rPr>
        <w:t>Advantages of Stored Procedures</w:t>
      </w:r>
    </w:p>
    <w:p w14:paraId="634234BB" w14:textId="53547191" w:rsidR="003368E9" w:rsidRPr="003368E9" w:rsidRDefault="003368E9" w:rsidP="003368E9">
      <w:pPr>
        <w:shd w:val="clear" w:color="auto" w:fill="FFFFFF"/>
        <w:spacing w:after="240" w:line="240" w:lineRule="auto"/>
        <w:rPr>
          <w:rFonts w:ascii="Segoe UI" w:eastAsia="Times New Roman" w:hAnsi="Segoe UI" w:cs="Segoe UI"/>
          <w:color w:val="24292E"/>
          <w:sz w:val="24"/>
          <w:szCs w:val="24"/>
        </w:rPr>
      </w:pPr>
    </w:p>
    <w:p w14:paraId="7DEDDA8C" w14:textId="5A0C1F53" w:rsidR="003368E9" w:rsidRPr="003368E9" w:rsidRDefault="003368E9" w:rsidP="003368E9">
      <w:pPr>
        <w:spacing w:after="240" w:line="240" w:lineRule="auto"/>
        <w:ind w:left="225"/>
        <w:rPr>
          <w:ins w:id="4" w:author="Unknown"/>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1) </w:t>
      </w:r>
      <w:ins w:id="5" w:author="Unknown">
        <w:r w:rsidRPr="003368E9">
          <w:rPr>
            <w:rFonts w:ascii="Segoe UI" w:eastAsia="Times New Roman" w:hAnsi="Segoe UI" w:cs="Segoe UI"/>
            <w:color w:val="24292E"/>
            <w:sz w:val="24"/>
            <w:szCs w:val="24"/>
            <w:bdr w:val="none" w:sz="0" w:space="0" w:color="auto" w:frame="1"/>
            <w:shd w:val="clear" w:color="auto" w:fill="FFFFFF"/>
          </w:rPr>
          <w:t xml:space="preserve">Reduce network traffic Stored procedures help reduce the network traffic between applications and MySQL Server. Because instead of sending multiple lengthy SQL statements, applications </w:t>
        </w:r>
        <w:proofErr w:type="gramStart"/>
        <w:r w:rsidRPr="003368E9">
          <w:rPr>
            <w:rFonts w:ascii="Segoe UI" w:eastAsia="Times New Roman" w:hAnsi="Segoe UI" w:cs="Segoe UI"/>
            <w:color w:val="24292E"/>
            <w:sz w:val="24"/>
            <w:szCs w:val="24"/>
            <w:bdr w:val="none" w:sz="0" w:space="0" w:color="auto" w:frame="1"/>
            <w:shd w:val="clear" w:color="auto" w:fill="FFFFFF"/>
          </w:rPr>
          <w:t>have to</w:t>
        </w:r>
        <w:proofErr w:type="gramEnd"/>
        <w:r w:rsidRPr="003368E9">
          <w:rPr>
            <w:rFonts w:ascii="Segoe UI" w:eastAsia="Times New Roman" w:hAnsi="Segoe UI" w:cs="Segoe UI"/>
            <w:color w:val="24292E"/>
            <w:sz w:val="24"/>
            <w:szCs w:val="24"/>
            <w:bdr w:val="none" w:sz="0" w:space="0" w:color="auto" w:frame="1"/>
            <w:shd w:val="clear" w:color="auto" w:fill="FFFFFF"/>
          </w:rPr>
          <w:t xml:space="preserve"> send only the name and parameters of stored procedures.</w:t>
        </w:r>
      </w:ins>
    </w:p>
    <w:p w14:paraId="28E62D4A" w14:textId="1E1AA293" w:rsidR="003368E9" w:rsidRPr="003368E9" w:rsidRDefault="003368E9" w:rsidP="003368E9">
      <w:pPr>
        <w:spacing w:after="240" w:line="240" w:lineRule="auto"/>
        <w:ind w:left="225"/>
        <w:rPr>
          <w:ins w:id="6" w:author="Unknown"/>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2) </w:t>
      </w:r>
      <w:ins w:id="7" w:author="Unknown">
        <w:r w:rsidRPr="003368E9">
          <w:rPr>
            <w:rFonts w:ascii="Segoe UI" w:eastAsia="Times New Roman" w:hAnsi="Segoe UI" w:cs="Segoe UI"/>
            <w:color w:val="24292E"/>
            <w:sz w:val="24"/>
            <w:szCs w:val="24"/>
            <w:bdr w:val="none" w:sz="0" w:space="0" w:color="auto" w:frame="1"/>
            <w:shd w:val="clear" w:color="auto" w:fill="FFFFFF"/>
          </w:rPr>
          <w:t>Centralize business logic in the database You can use the stored procedures to implement business logic that is reusable by multiple applications. The stored procedures help reduce the efforts of duplicating the same logic in many applications and make your database more consistent.</w:t>
        </w:r>
      </w:ins>
    </w:p>
    <w:p w14:paraId="21643040" w14:textId="2096D8DB" w:rsidR="003368E9" w:rsidRDefault="003368E9" w:rsidP="003368E9">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3) </w:t>
      </w:r>
      <w:ins w:id="8" w:author="Unknown">
        <w:r w:rsidRPr="003368E9">
          <w:rPr>
            <w:rFonts w:ascii="Segoe UI" w:eastAsia="Times New Roman" w:hAnsi="Segoe UI" w:cs="Segoe UI"/>
            <w:color w:val="24292E"/>
            <w:sz w:val="24"/>
            <w:szCs w:val="24"/>
            <w:bdr w:val="none" w:sz="0" w:space="0" w:color="auto" w:frame="1"/>
            <w:shd w:val="clear" w:color="auto" w:fill="FFFFFF"/>
          </w:rPr>
          <w:t xml:space="preserve">Make database more secure </w:t>
        </w:r>
      </w:ins>
      <w:r>
        <w:rPr>
          <w:rFonts w:ascii="Segoe UI" w:eastAsia="Times New Roman" w:hAnsi="Segoe UI" w:cs="Segoe UI"/>
          <w:color w:val="24292E"/>
          <w:sz w:val="24"/>
          <w:szCs w:val="24"/>
          <w:bdr w:val="none" w:sz="0" w:space="0" w:color="auto" w:frame="1"/>
          <w:shd w:val="clear" w:color="auto" w:fill="FFFFFF"/>
        </w:rPr>
        <w:t>t</w:t>
      </w:r>
      <w:ins w:id="9" w:author="Unknown">
        <w:r w:rsidRPr="003368E9">
          <w:rPr>
            <w:rFonts w:ascii="Segoe UI" w:eastAsia="Times New Roman" w:hAnsi="Segoe UI" w:cs="Segoe UI"/>
            <w:color w:val="24292E"/>
            <w:sz w:val="24"/>
            <w:szCs w:val="24"/>
            <w:bdr w:val="none" w:sz="0" w:space="0" w:color="auto" w:frame="1"/>
            <w:shd w:val="clear" w:color="auto" w:fill="FFFFFF"/>
          </w:rPr>
          <w:t>he database administrator can grant appropriate privileges to applications that only access specific stored procedures without giving any privileges on the underlying tables.</w:t>
        </w:r>
      </w:ins>
    </w:p>
    <w:p w14:paraId="0CA1ABDF" w14:textId="4CA5D36A" w:rsidR="003368E9" w:rsidRDefault="003368E9" w:rsidP="003368E9">
      <w:pPr>
        <w:spacing w:after="240" w:line="240" w:lineRule="auto"/>
        <w:ind w:left="225"/>
        <w:rPr>
          <w:b/>
          <w:bCs/>
          <w:sz w:val="36"/>
          <w:szCs w:val="36"/>
        </w:rPr>
      </w:pPr>
      <w:r>
        <w:rPr>
          <w:b/>
          <w:bCs/>
          <w:sz w:val="36"/>
          <w:szCs w:val="36"/>
        </w:rPr>
        <w:t>Disadvantages of Stored Procedures</w:t>
      </w:r>
    </w:p>
    <w:p w14:paraId="10AC5B55" w14:textId="17BECBF8" w:rsidR="003368E9" w:rsidRPr="001A6B52" w:rsidRDefault="001A6B52" w:rsidP="003368E9">
      <w:pPr>
        <w:pStyle w:val="ListParagraph"/>
        <w:numPr>
          <w:ilvl w:val="0"/>
          <w:numId w:val="1"/>
        </w:numPr>
        <w:spacing w:after="240" w:line="240" w:lineRule="auto"/>
        <w:rPr>
          <w:rFonts w:ascii="Segoe UI" w:eastAsia="Times New Roman" w:hAnsi="Segoe UI" w:cs="Segoe UI"/>
          <w:color w:val="24292E"/>
          <w:sz w:val="24"/>
          <w:szCs w:val="24"/>
          <w:bdr w:val="none" w:sz="0" w:space="0" w:color="auto" w:frame="1"/>
          <w:shd w:val="clear" w:color="auto" w:fill="FFFFFF"/>
        </w:rPr>
      </w:pPr>
      <w:r w:rsidRPr="001A6B52">
        <w:rPr>
          <w:rFonts w:ascii="Segoe UI" w:eastAsia="Times New Roman" w:hAnsi="Segoe UI" w:cs="Segoe UI"/>
          <w:color w:val="24292E"/>
          <w:sz w:val="24"/>
          <w:szCs w:val="24"/>
          <w:bdr w:val="none" w:sz="0" w:space="0" w:color="auto" w:frame="1"/>
          <w:shd w:val="clear" w:color="auto" w:fill="FFFFFF"/>
        </w:rPr>
        <w:t>If you use many stored procedures, the memory usage of every connection will increase substantially.</w:t>
      </w:r>
    </w:p>
    <w:p w14:paraId="0DA3BA05" w14:textId="116A32CB" w:rsidR="001A6B52" w:rsidRPr="001A6B52" w:rsidRDefault="001A6B52" w:rsidP="003368E9">
      <w:pPr>
        <w:pStyle w:val="ListParagraph"/>
        <w:numPr>
          <w:ilvl w:val="0"/>
          <w:numId w:val="1"/>
        </w:numPr>
        <w:spacing w:after="240" w:line="240" w:lineRule="auto"/>
        <w:rPr>
          <w:rFonts w:ascii="Segoe UI" w:eastAsia="Times New Roman" w:hAnsi="Segoe UI" w:cs="Segoe UI"/>
          <w:color w:val="24292E"/>
          <w:sz w:val="24"/>
          <w:szCs w:val="24"/>
          <w:bdr w:val="none" w:sz="0" w:space="0" w:color="auto" w:frame="1"/>
          <w:shd w:val="clear" w:color="auto" w:fill="FFFFFF"/>
        </w:rPr>
      </w:pPr>
      <w:r w:rsidRPr="001A6B52">
        <w:rPr>
          <w:rFonts w:ascii="Segoe UI" w:eastAsia="Times New Roman" w:hAnsi="Segoe UI" w:cs="Segoe UI"/>
          <w:color w:val="24292E"/>
          <w:sz w:val="24"/>
          <w:szCs w:val="24"/>
          <w:bdr w:val="none" w:sz="0" w:space="0" w:color="auto" w:frame="1"/>
          <w:shd w:val="clear" w:color="auto" w:fill="FFFFFF"/>
        </w:rPr>
        <w:t>It’s difficult to debug stored procedures. Unfortunately, MySQL does not provide any facilities to debug stored procedures like other enterprise database products such as Oracle and SQL Server.</w:t>
      </w:r>
    </w:p>
    <w:p w14:paraId="322B5ECD" w14:textId="7933F66D" w:rsidR="001A6B52" w:rsidRDefault="001A6B52" w:rsidP="003368E9">
      <w:pPr>
        <w:pStyle w:val="ListParagraph"/>
        <w:numPr>
          <w:ilvl w:val="0"/>
          <w:numId w:val="1"/>
        </w:numPr>
        <w:spacing w:after="240" w:line="240" w:lineRule="auto"/>
        <w:rPr>
          <w:rFonts w:ascii="Segoe UI" w:eastAsia="Times New Roman" w:hAnsi="Segoe UI" w:cs="Segoe UI"/>
          <w:color w:val="24292E"/>
          <w:sz w:val="24"/>
          <w:szCs w:val="24"/>
          <w:bdr w:val="none" w:sz="0" w:space="0" w:color="auto" w:frame="1"/>
          <w:shd w:val="clear" w:color="auto" w:fill="FFFFFF"/>
        </w:rPr>
      </w:pPr>
      <w:r w:rsidRPr="001A6B52">
        <w:rPr>
          <w:rFonts w:ascii="Segoe UI" w:eastAsia="Times New Roman" w:hAnsi="Segoe UI" w:cs="Segoe UI"/>
          <w:color w:val="24292E"/>
          <w:sz w:val="24"/>
          <w:szCs w:val="24"/>
          <w:bdr w:val="none" w:sz="0" w:space="0" w:color="auto" w:frame="1"/>
          <w:shd w:val="clear" w:color="auto" w:fill="FFFFFF"/>
        </w:rPr>
        <w:t>Developing and maintaining stored procedures often requires a specialized skill set that not all application developers possess. This may lead to problems in both application development and maintenance</w:t>
      </w:r>
      <w:r>
        <w:rPr>
          <w:rFonts w:ascii="Segoe UI" w:eastAsia="Times New Roman" w:hAnsi="Segoe UI" w:cs="Segoe UI"/>
          <w:color w:val="24292E"/>
          <w:sz w:val="24"/>
          <w:szCs w:val="24"/>
          <w:bdr w:val="none" w:sz="0" w:space="0" w:color="auto" w:frame="1"/>
          <w:shd w:val="clear" w:color="auto" w:fill="FFFFFF"/>
        </w:rPr>
        <w:t>.</w:t>
      </w:r>
    </w:p>
    <w:p w14:paraId="5981A6FC" w14:textId="6599B20D"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Note: The queries are based on the </w:t>
      </w:r>
      <w:proofErr w:type="spellStart"/>
      <w:r w:rsidR="00FE4B92">
        <w:rPr>
          <w:rFonts w:ascii="Segoe UI" w:eastAsia="Times New Roman" w:hAnsi="Segoe UI" w:cs="Segoe UI"/>
          <w:color w:val="24292E"/>
          <w:sz w:val="24"/>
          <w:szCs w:val="24"/>
          <w:bdr w:val="none" w:sz="0" w:space="0" w:color="auto" w:frame="1"/>
          <w:shd w:val="clear" w:color="auto" w:fill="FFFFFF"/>
        </w:rPr>
        <w:t>sql</w:t>
      </w:r>
      <w:proofErr w:type="spellEnd"/>
      <w:r w:rsidR="00FE4B92">
        <w:rPr>
          <w:rFonts w:ascii="Segoe UI" w:eastAsia="Times New Roman" w:hAnsi="Segoe UI" w:cs="Segoe UI"/>
          <w:color w:val="24292E"/>
          <w:sz w:val="24"/>
          <w:szCs w:val="24"/>
          <w:bdr w:val="none" w:sz="0" w:space="0" w:color="auto" w:frame="1"/>
          <w:shd w:val="clear" w:color="auto" w:fill="FFFFFF"/>
        </w:rPr>
        <w:t xml:space="preserve"> file in the repo</w:t>
      </w:r>
    </w:p>
    <w:p w14:paraId="5017AE5F" w14:textId="532A2617"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Examples </w:t>
      </w:r>
    </w:p>
    <w:p w14:paraId="4EF3E14A" w14:textId="123759AC"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Normal SQL queries</w:t>
      </w:r>
    </w:p>
    <w:p w14:paraId="7F1BDAF6" w14:textId="4EAA3AAD" w:rsidR="001A6B52" w:rsidRP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1A6B52">
        <w:rPr>
          <w:rFonts w:ascii="Segoe UI" w:eastAsia="Times New Roman" w:hAnsi="Segoe UI" w:cs="Segoe UI"/>
          <w:color w:val="24292E"/>
          <w:sz w:val="24"/>
          <w:szCs w:val="24"/>
          <w:bdr w:val="none" w:sz="0" w:space="0" w:color="auto" w:frame="1"/>
          <w:shd w:val="clear" w:color="auto" w:fill="FFFFFF"/>
        </w:rPr>
        <w:t xml:space="preserve">SELECT </w:t>
      </w:r>
      <w:proofErr w:type="spellStart"/>
      <w:r w:rsidRPr="001A6B52">
        <w:rPr>
          <w:rFonts w:ascii="Segoe UI" w:eastAsia="Times New Roman" w:hAnsi="Segoe UI" w:cs="Segoe UI"/>
          <w:color w:val="24292E"/>
          <w:sz w:val="24"/>
          <w:szCs w:val="24"/>
          <w:bdr w:val="none" w:sz="0" w:space="0" w:color="auto" w:frame="1"/>
          <w:shd w:val="clear" w:color="auto" w:fill="FFFFFF"/>
        </w:rPr>
        <w:t>customerName</w:t>
      </w:r>
      <w:proofErr w:type="spellEnd"/>
      <w:r w:rsidRPr="001A6B52">
        <w:rPr>
          <w:rFonts w:ascii="Segoe UI" w:eastAsia="Times New Roman" w:hAnsi="Segoe UI" w:cs="Segoe UI"/>
          <w:color w:val="24292E"/>
          <w:sz w:val="24"/>
          <w:szCs w:val="24"/>
          <w:bdr w:val="none" w:sz="0" w:space="0" w:color="auto" w:frame="1"/>
          <w:shd w:val="clear" w:color="auto" w:fill="FFFFFF"/>
        </w:rPr>
        <w:t xml:space="preserve">, city, state, </w:t>
      </w:r>
      <w:proofErr w:type="spellStart"/>
      <w:r w:rsidRPr="001A6B52">
        <w:rPr>
          <w:rFonts w:ascii="Segoe UI" w:eastAsia="Times New Roman" w:hAnsi="Segoe UI" w:cs="Segoe UI"/>
          <w:color w:val="24292E"/>
          <w:sz w:val="24"/>
          <w:szCs w:val="24"/>
          <w:bdr w:val="none" w:sz="0" w:space="0" w:color="auto" w:frame="1"/>
          <w:shd w:val="clear" w:color="auto" w:fill="FFFFFF"/>
        </w:rPr>
        <w:t>postalCode</w:t>
      </w:r>
      <w:proofErr w:type="spellEnd"/>
      <w:r w:rsidRPr="001A6B52">
        <w:rPr>
          <w:rFonts w:ascii="Segoe UI" w:eastAsia="Times New Roman" w:hAnsi="Segoe UI" w:cs="Segoe UI"/>
          <w:color w:val="24292E"/>
          <w:sz w:val="24"/>
          <w:szCs w:val="24"/>
          <w:bdr w:val="none" w:sz="0" w:space="0" w:color="auto" w:frame="1"/>
          <w:shd w:val="clear" w:color="auto" w:fill="FFFFFF"/>
        </w:rPr>
        <w:t>, country</w:t>
      </w:r>
      <w:r>
        <w:rPr>
          <w:rFonts w:ascii="Segoe UI" w:eastAsia="Times New Roman" w:hAnsi="Segoe UI" w:cs="Segoe UI"/>
          <w:color w:val="24292E"/>
          <w:sz w:val="24"/>
          <w:szCs w:val="24"/>
          <w:bdr w:val="none" w:sz="0" w:space="0" w:color="auto" w:frame="1"/>
          <w:shd w:val="clear" w:color="auto" w:fill="FFFFFF"/>
        </w:rPr>
        <w:t xml:space="preserve"> </w:t>
      </w:r>
      <w:r w:rsidRPr="001A6B52">
        <w:rPr>
          <w:rFonts w:ascii="Segoe UI" w:eastAsia="Times New Roman" w:hAnsi="Segoe UI" w:cs="Segoe UI"/>
          <w:color w:val="24292E"/>
          <w:sz w:val="24"/>
          <w:szCs w:val="24"/>
          <w:bdr w:val="none" w:sz="0" w:space="0" w:color="auto" w:frame="1"/>
          <w:shd w:val="clear" w:color="auto" w:fill="FFFFFF"/>
        </w:rPr>
        <w:t>FROM</w:t>
      </w:r>
      <w:r>
        <w:rPr>
          <w:rFonts w:ascii="Segoe UI" w:eastAsia="Times New Roman" w:hAnsi="Segoe UI" w:cs="Segoe UI"/>
          <w:color w:val="24292E"/>
          <w:sz w:val="24"/>
          <w:szCs w:val="24"/>
          <w:bdr w:val="none" w:sz="0" w:space="0" w:color="auto" w:frame="1"/>
          <w:shd w:val="clear" w:color="auto" w:fill="FFFFFF"/>
        </w:rPr>
        <w:t xml:space="preserve"> </w:t>
      </w:r>
      <w:r w:rsidRPr="001A6B52">
        <w:rPr>
          <w:rFonts w:ascii="Segoe UI" w:eastAsia="Times New Roman" w:hAnsi="Segoe UI" w:cs="Segoe UI"/>
          <w:color w:val="24292E"/>
          <w:sz w:val="24"/>
          <w:szCs w:val="24"/>
          <w:bdr w:val="none" w:sz="0" w:space="0" w:color="auto" w:frame="1"/>
          <w:shd w:val="clear" w:color="auto" w:fill="FFFFFF"/>
        </w:rPr>
        <w:t>customers</w:t>
      </w:r>
    </w:p>
    <w:p w14:paraId="7077C7FD" w14:textId="7399EC8A"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1A6B52">
        <w:rPr>
          <w:rFonts w:ascii="Segoe UI" w:eastAsia="Times New Roman" w:hAnsi="Segoe UI" w:cs="Segoe UI"/>
          <w:color w:val="24292E"/>
          <w:sz w:val="24"/>
          <w:szCs w:val="24"/>
          <w:bdr w:val="none" w:sz="0" w:space="0" w:color="auto" w:frame="1"/>
          <w:shd w:val="clear" w:color="auto" w:fill="FFFFFF"/>
        </w:rPr>
        <w:t xml:space="preserve">ORDER BY </w:t>
      </w:r>
      <w:proofErr w:type="spellStart"/>
      <w:r w:rsidRPr="001A6B52">
        <w:rPr>
          <w:rFonts w:ascii="Segoe UI" w:eastAsia="Times New Roman" w:hAnsi="Segoe UI" w:cs="Segoe UI"/>
          <w:color w:val="24292E"/>
          <w:sz w:val="24"/>
          <w:szCs w:val="24"/>
          <w:bdr w:val="none" w:sz="0" w:space="0" w:color="auto" w:frame="1"/>
          <w:shd w:val="clear" w:color="auto" w:fill="FFFFFF"/>
        </w:rPr>
        <w:t>customerName</w:t>
      </w:r>
      <w:proofErr w:type="spellEnd"/>
      <w:r w:rsidRPr="001A6B52">
        <w:rPr>
          <w:rFonts w:ascii="Segoe UI" w:eastAsia="Times New Roman" w:hAnsi="Segoe UI" w:cs="Segoe UI"/>
          <w:color w:val="24292E"/>
          <w:sz w:val="24"/>
          <w:szCs w:val="24"/>
          <w:bdr w:val="none" w:sz="0" w:space="0" w:color="auto" w:frame="1"/>
          <w:shd w:val="clear" w:color="auto" w:fill="FFFFFF"/>
        </w:rPr>
        <w:t>;</w:t>
      </w:r>
    </w:p>
    <w:p w14:paraId="73146756" w14:textId="70CD3C29"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p>
    <w:p w14:paraId="0C89DCB8" w14:textId="67DB05DF"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Stored Procedures</w:t>
      </w: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75"/>
        <w:gridCol w:w="9085"/>
      </w:tblGrid>
      <w:tr w:rsidR="001A6B52" w:rsidRPr="001A6B52" w14:paraId="05819E5D" w14:textId="77777777" w:rsidTr="001A6B52">
        <w:trPr>
          <w:tblCellSpacing w:w="15" w:type="dxa"/>
        </w:trPr>
        <w:tc>
          <w:tcPr>
            <w:tcW w:w="0" w:type="auto"/>
            <w:tcBorders>
              <w:top w:val="nil"/>
              <w:left w:val="nil"/>
              <w:bottom w:val="nil"/>
            </w:tcBorders>
            <w:shd w:val="clear" w:color="auto" w:fill="F8F8F8"/>
            <w:vAlign w:val="center"/>
            <w:hideMark/>
          </w:tcPr>
          <w:p w14:paraId="3DB69F59"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br/>
              <w:t>2</w:t>
            </w:r>
          </w:p>
          <w:p w14:paraId="220BF5B9"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3</w:t>
            </w:r>
          </w:p>
          <w:p w14:paraId="3FDE6C42"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4</w:t>
            </w:r>
          </w:p>
          <w:p w14:paraId="52EC06B4"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5</w:t>
            </w:r>
          </w:p>
          <w:p w14:paraId="43CA025B"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6</w:t>
            </w:r>
          </w:p>
          <w:p w14:paraId="37C9242B"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7</w:t>
            </w:r>
          </w:p>
          <w:p w14:paraId="3A7D478F"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8</w:t>
            </w:r>
          </w:p>
          <w:p w14:paraId="732F0CCB"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9</w:t>
            </w:r>
          </w:p>
          <w:p w14:paraId="6F0AAB66"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10</w:t>
            </w:r>
          </w:p>
          <w:p w14:paraId="075E5860"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11</w:t>
            </w:r>
          </w:p>
          <w:p w14:paraId="49711924"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12</w:t>
            </w:r>
          </w:p>
          <w:p w14:paraId="12DE51BF"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13</w:t>
            </w:r>
          </w:p>
          <w:p w14:paraId="75F2D3CA"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14</w:t>
            </w:r>
          </w:p>
          <w:p w14:paraId="7FB3F08E" w14:textId="77777777" w:rsidR="001A6B52" w:rsidRPr="001A6B52" w:rsidRDefault="001A6B52" w:rsidP="001A6B52">
            <w:pPr>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15</w:t>
            </w:r>
          </w:p>
        </w:tc>
        <w:tc>
          <w:tcPr>
            <w:tcW w:w="10320" w:type="dxa"/>
            <w:tcBorders>
              <w:top w:val="nil"/>
              <w:left w:val="nil"/>
              <w:bottom w:val="nil"/>
              <w:right w:val="nil"/>
            </w:tcBorders>
            <w:shd w:val="clear" w:color="auto" w:fill="F8F8F8"/>
            <w:vAlign w:val="center"/>
            <w:hideMark/>
          </w:tcPr>
          <w:p w14:paraId="35206150"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DELIMITER $$</w:t>
            </w:r>
          </w:p>
          <w:p w14:paraId="3641F8EE"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w:t>
            </w:r>
          </w:p>
          <w:p w14:paraId="1BF78526"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xml:space="preserve">CREATE PROCEDURE </w:t>
            </w:r>
            <w:proofErr w:type="spellStart"/>
            <w:proofErr w:type="gramStart"/>
            <w:r w:rsidRPr="001A6B52">
              <w:rPr>
                <w:rFonts w:ascii="inherit" w:eastAsia="Times New Roman" w:hAnsi="inherit" w:cs="Arial"/>
                <w:color w:val="000000"/>
                <w:sz w:val="18"/>
                <w:szCs w:val="18"/>
              </w:rPr>
              <w:t>GetCustomers</w:t>
            </w:r>
            <w:proofErr w:type="spellEnd"/>
            <w:r w:rsidRPr="001A6B52">
              <w:rPr>
                <w:rFonts w:ascii="inherit" w:eastAsia="Times New Roman" w:hAnsi="inherit" w:cs="Arial"/>
                <w:color w:val="000000"/>
                <w:sz w:val="18"/>
                <w:szCs w:val="18"/>
              </w:rPr>
              <w:t>(</w:t>
            </w:r>
            <w:proofErr w:type="gramEnd"/>
            <w:r w:rsidRPr="001A6B52">
              <w:rPr>
                <w:rFonts w:ascii="inherit" w:eastAsia="Times New Roman" w:hAnsi="inherit" w:cs="Arial"/>
                <w:color w:val="000000"/>
                <w:sz w:val="18"/>
                <w:szCs w:val="18"/>
              </w:rPr>
              <w:t>)</w:t>
            </w:r>
          </w:p>
          <w:p w14:paraId="01BBCF9C"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BEGIN</w:t>
            </w:r>
          </w:p>
          <w:p w14:paraId="1D184E1E"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xml:space="preserve">    SELECT </w:t>
            </w:r>
          </w:p>
          <w:p w14:paraId="4879A274"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w:t>
            </w:r>
            <w:proofErr w:type="spellStart"/>
            <w:r w:rsidRPr="001A6B52">
              <w:rPr>
                <w:rFonts w:ascii="inherit" w:eastAsia="Times New Roman" w:hAnsi="inherit" w:cs="Arial"/>
                <w:color w:val="000000"/>
                <w:sz w:val="18"/>
                <w:szCs w:val="18"/>
              </w:rPr>
              <w:t>customerName</w:t>
            </w:r>
            <w:proofErr w:type="spellEnd"/>
            <w:r w:rsidRPr="001A6B52">
              <w:rPr>
                <w:rFonts w:ascii="inherit" w:eastAsia="Times New Roman" w:hAnsi="inherit" w:cs="Arial"/>
                <w:color w:val="000000"/>
                <w:sz w:val="18"/>
                <w:szCs w:val="18"/>
              </w:rPr>
              <w:t xml:space="preserve">, </w:t>
            </w:r>
          </w:p>
          <w:p w14:paraId="7D5A068A"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xml:space="preserve">        city, </w:t>
            </w:r>
          </w:p>
          <w:p w14:paraId="01B9EA80"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xml:space="preserve">        state, </w:t>
            </w:r>
          </w:p>
          <w:p w14:paraId="5465E878"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w:t>
            </w:r>
            <w:proofErr w:type="spellStart"/>
            <w:r w:rsidRPr="001A6B52">
              <w:rPr>
                <w:rFonts w:ascii="inherit" w:eastAsia="Times New Roman" w:hAnsi="inherit" w:cs="Arial"/>
                <w:color w:val="000000"/>
                <w:sz w:val="18"/>
                <w:szCs w:val="18"/>
              </w:rPr>
              <w:t>postalCode</w:t>
            </w:r>
            <w:proofErr w:type="spellEnd"/>
            <w:r w:rsidRPr="001A6B52">
              <w:rPr>
                <w:rFonts w:ascii="inherit" w:eastAsia="Times New Roman" w:hAnsi="inherit" w:cs="Arial"/>
                <w:color w:val="000000"/>
                <w:sz w:val="18"/>
                <w:szCs w:val="18"/>
              </w:rPr>
              <w:t xml:space="preserve">, </w:t>
            </w:r>
          </w:p>
          <w:p w14:paraId="649437BC"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country</w:t>
            </w:r>
          </w:p>
          <w:p w14:paraId="252B069C"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FROM</w:t>
            </w:r>
          </w:p>
          <w:p w14:paraId="7EA943F1"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customers</w:t>
            </w:r>
          </w:p>
          <w:p w14:paraId="3EA07A60"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 xml:space="preserve">    ORDER BY </w:t>
            </w:r>
            <w:proofErr w:type="spellStart"/>
            <w:r w:rsidRPr="001A6B52">
              <w:rPr>
                <w:rFonts w:ascii="inherit" w:eastAsia="Times New Roman" w:hAnsi="inherit" w:cs="Arial"/>
                <w:color w:val="000000"/>
                <w:sz w:val="18"/>
                <w:szCs w:val="18"/>
              </w:rPr>
              <w:t>customerName</w:t>
            </w:r>
            <w:proofErr w:type="spellEnd"/>
            <w:r w:rsidRPr="001A6B52">
              <w:rPr>
                <w:rFonts w:ascii="inherit" w:eastAsia="Times New Roman" w:hAnsi="inherit" w:cs="Arial"/>
                <w:color w:val="000000"/>
                <w:sz w:val="18"/>
                <w:szCs w:val="18"/>
              </w:rPr>
              <w:t>;    </w:t>
            </w:r>
          </w:p>
          <w:p w14:paraId="2D83783D" w14:textId="77777777" w:rsidR="001A6B52" w:rsidRPr="001A6B52" w:rsidRDefault="001A6B52" w:rsidP="001A6B52">
            <w:pPr>
              <w:wordWrap w:val="0"/>
              <w:spacing w:after="0" w:line="240" w:lineRule="auto"/>
              <w:rPr>
                <w:rFonts w:ascii="inherit" w:eastAsia="Times New Roman" w:hAnsi="inherit" w:cs="Arial"/>
                <w:color w:val="000000"/>
                <w:sz w:val="18"/>
                <w:szCs w:val="18"/>
              </w:rPr>
            </w:pPr>
            <w:r w:rsidRPr="001A6B52">
              <w:rPr>
                <w:rFonts w:ascii="inherit" w:eastAsia="Times New Roman" w:hAnsi="inherit" w:cs="Arial"/>
                <w:color w:val="000000"/>
                <w:sz w:val="18"/>
                <w:szCs w:val="18"/>
              </w:rPr>
              <w:t>END$$</w:t>
            </w:r>
          </w:p>
          <w:p w14:paraId="27A87AF4" w14:textId="77777777" w:rsidR="001A6B52" w:rsidRPr="001A6B52" w:rsidRDefault="001A6B52" w:rsidP="001A6B52">
            <w:pPr>
              <w:wordWrap w:val="0"/>
              <w:spacing w:after="0" w:line="240" w:lineRule="auto"/>
              <w:rPr>
                <w:rFonts w:ascii="inherit" w:eastAsia="Times New Roman" w:hAnsi="inherit" w:cs="Arial"/>
                <w:color w:val="000000"/>
                <w:sz w:val="18"/>
                <w:szCs w:val="18"/>
              </w:rPr>
            </w:pPr>
            <w:proofErr w:type="gramStart"/>
            <w:r w:rsidRPr="001A6B52">
              <w:rPr>
                <w:rFonts w:ascii="inherit" w:eastAsia="Times New Roman" w:hAnsi="inherit" w:cs="Arial"/>
                <w:color w:val="000000"/>
                <w:sz w:val="18"/>
                <w:szCs w:val="18"/>
              </w:rPr>
              <w:t>DELIMITER ;</w:t>
            </w:r>
            <w:proofErr w:type="gramEnd"/>
          </w:p>
        </w:tc>
      </w:tr>
    </w:tbl>
    <w:p w14:paraId="3B97ECF5" w14:textId="4E6A5995" w:rsidR="001A6B52" w:rsidRDefault="001A6B5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p>
    <w:p w14:paraId="60FB7627" w14:textId="15929AF8" w:rsidR="001A6B52" w:rsidRDefault="00FE4B92" w:rsidP="001A6B5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The above procedure can be executed by</w:t>
      </w:r>
    </w:p>
    <w:p w14:paraId="6D6B9794" w14:textId="4785B57F" w:rsidR="008169B2" w:rsidRDefault="00FE4B92" w:rsidP="008169B2">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 xml:space="preserve">CALL </w:t>
      </w:r>
      <w:proofErr w:type="spellStart"/>
      <w:proofErr w:type="gramStart"/>
      <w:r>
        <w:rPr>
          <w:rFonts w:ascii="Segoe UI" w:eastAsia="Times New Roman" w:hAnsi="Segoe UI" w:cs="Segoe UI"/>
          <w:color w:val="24292E"/>
          <w:sz w:val="24"/>
          <w:szCs w:val="24"/>
          <w:bdr w:val="none" w:sz="0" w:space="0" w:color="auto" w:frame="1"/>
          <w:shd w:val="clear" w:color="auto" w:fill="FFFFFF"/>
        </w:rPr>
        <w:t>GetCustomers</w:t>
      </w:r>
      <w:proofErr w:type="spellEnd"/>
      <w:r>
        <w:rPr>
          <w:rFonts w:ascii="Segoe UI" w:eastAsia="Times New Roman" w:hAnsi="Segoe UI" w:cs="Segoe UI"/>
          <w:color w:val="24292E"/>
          <w:sz w:val="24"/>
          <w:szCs w:val="24"/>
          <w:bdr w:val="none" w:sz="0" w:space="0" w:color="auto" w:frame="1"/>
          <w:shd w:val="clear" w:color="auto" w:fill="FFFFFF"/>
        </w:rPr>
        <w:t>(</w:t>
      </w:r>
      <w:proofErr w:type="gramEnd"/>
      <w:r>
        <w:rPr>
          <w:rFonts w:ascii="Segoe UI" w:eastAsia="Times New Roman" w:hAnsi="Segoe UI" w:cs="Segoe UI"/>
          <w:color w:val="24292E"/>
          <w:sz w:val="24"/>
          <w:szCs w:val="24"/>
          <w:bdr w:val="none" w:sz="0" w:space="0" w:color="auto" w:frame="1"/>
          <w:shd w:val="clear" w:color="auto" w:fill="FFFFFF"/>
        </w:rPr>
        <w:t>);</w:t>
      </w:r>
    </w:p>
    <w:p w14:paraId="2D998680" w14:textId="4CB18905" w:rsidR="008169B2" w:rsidRDefault="008169B2" w:rsidP="001C1473">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r w:rsidRPr="008169B2">
        <w:rPr>
          <w:rFonts w:ascii="Segoe UI" w:eastAsia="Times New Roman" w:hAnsi="Segoe UI" w:cs="Segoe UI"/>
          <w:b/>
          <w:bCs/>
          <w:color w:val="24292E"/>
          <w:sz w:val="32"/>
          <w:szCs w:val="32"/>
          <w:bdr w:val="none" w:sz="0" w:space="0" w:color="auto" w:frame="1"/>
          <w:shd w:val="clear" w:color="auto" w:fill="FFFFFF"/>
        </w:rPr>
        <w:t>Defining parameters in stored procedure</w:t>
      </w:r>
    </w:p>
    <w:p w14:paraId="51E25E48" w14:textId="4FA52DB9" w:rsidR="008169B2" w:rsidRDefault="00865614" w:rsidP="001C1473">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 xml:space="preserve">CREATE PROCEDURE </w:t>
      </w:r>
      <w:proofErr w:type="spellStart"/>
      <w:proofErr w:type="gramStart"/>
      <w:r>
        <w:rPr>
          <w:rFonts w:ascii="Segoe UI" w:eastAsia="Times New Roman" w:hAnsi="Segoe UI" w:cs="Segoe UI"/>
          <w:color w:val="24292E"/>
          <w:bdr w:val="none" w:sz="0" w:space="0" w:color="auto" w:frame="1"/>
          <w:shd w:val="clear" w:color="auto" w:fill="FFFFFF"/>
        </w:rPr>
        <w:t>findShips</w:t>
      </w:r>
      <w:proofErr w:type="spellEnd"/>
      <w:r>
        <w:rPr>
          <w:rFonts w:ascii="Segoe UI" w:eastAsia="Times New Roman" w:hAnsi="Segoe UI" w:cs="Segoe UI"/>
          <w:color w:val="24292E"/>
          <w:bdr w:val="none" w:sz="0" w:space="0" w:color="auto" w:frame="1"/>
          <w:shd w:val="clear" w:color="auto" w:fill="FFFFFF"/>
        </w:rPr>
        <w:t>(</w:t>
      </w:r>
      <w:proofErr w:type="gramEnd"/>
      <w:r>
        <w:rPr>
          <w:rFonts w:ascii="Segoe UI" w:eastAsia="Times New Roman" w:hAnsi="Segoe UI" w:cs="Segoe UI"/>
          <w:color w:val="24292E"/>
          <w:bdr w:val="none" w:sz="0" w:space="0" w:color="auto" w:frame="1"/>
          <w:shd w:val="clear" w:color="auto" w:fill="FFFFFF"/>
        </w:rPr>
        <w:t>IN product varchar(255))</w:t>
      </w:r>
    </w:p>
    <w:p w14:paraId="0ED7E3E2" w14:textId="591904A8" w:rsidR="00865614" w:rsidRDefault="00865614" w:rsidP="001C1473">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BEGIN</w:t>
      </w:r>
    </w:p>
    <w:p w14:paraId="2FD47DA5" w14:textId="2FCCB285" w:rsidR="00865614" w:rsidRDefault="00865614" w:rsidP="001C1473">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 xml:space="preserve">select </w:t>
      </w:r>
      <w:proofErr w:type="spellStart"/>
      <w:r>
        <w:rPr>
          <w:rFonts w:ascii="Segoe UI" w:eastAsia="Times New Roman" w:hAnsi="Segoe UI" w:cs="Segoe UI"/>
          <w:color w:val="24292E"/>
          <w:bdr w:val="none" w:sz="0" w:space="0" w:color="auto" w:frame="1"/>
          <w:shd w:val="clear" w:color="auto" w:fill="FFFFFF"/>
        </w:rPr>
        <w:t>productName</w:t>
      </w:r>
      <w:proofErr w:type="spellEnd"/>
      <w:r>
        <w:rPr>
          <w:rFonts w:ascii="Segoe UI" w:eastAsia="Times New Roman" w:hAnsi="Segoe UI" w:cs="Segoe UI"/>
          <w:color w:val="24292E"/>
          <w:bdr w:val="none" w:sz="0" w:space="0" w:color="auto" w:frame="1"/>
          <w:shd w:val="clear" w:color="auto" w:fill="FFFFFF"/>
        </w:rPr>
        <w:t xml:space="preserve"> from products where </w:t>
      </w:r>
      <w:proofErr w:type="spellStart"/>
      <w:r>
        <w:rPr>
          <w:rFonts w:ascii="Segoe UI" w:eastAsia="Times New Roman" w:hAnsi="Segoe UI" w:cs="Segoe UI"/>
          <w:color w:val="24292E"/>
          <w:bdr w:val="none" w:sz="0" w:space="0" w:color="auto" w:frame="1"/>
          <w:shd w:val="clear" w:color="auto" w:fill="FFFFFF"/>
        </w:rPr>
        <w:t>productLine</w:t>
      </w:r>
      <w:proofErr w:type="spellEnd"/>
      <w:r>
        <w:rPr>
          <w:rFonts w:ascii="Segoe UI" w:eastAsia="Times New Roman" w:hAnsi="Segoe UI" w:cs="Segoe UI"/>
          <w:color w:val="24292E"/>
          <w:bdr w:val="none" w:sz="0" w:space="0" w:color="auto" w:frame="1"/>
          <w:shd w:val="clear" w:color="auto" w:fill="FFFFFF"/>
        </w:rPr>
        <w:t>=product;</w:t>
      </w:r>
    </w:p>
    <w:p w14:paraId="5AE96E7C" w14:textId="1A0F6047" w:rsidR="00865614" w:rsidRDefault="00865614" w:rsidP="001C1473">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END</w:t>
      </w:r>
    </w:p>
    <w:p w14:paraId="5AED359E" w14:textId="24A5CFB4" w:rsidR="00865614" w:rsidRPr="00E80CB0" w:rsidRDefault="00865614" w:rsidP="001C1473">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r w:rsidRPr="00E80CB0">
        <w:rPr>
          <w:rFonts w:ascii="Segoe UI" w:eastAsia="Times New Roman" w:hAnsi="Segoe UI" w:cs="Segoe UI"/>
          <w:b/>
          <w:bCs/>
          <w:color w:val="24292E"/>
          <w:sz w:val="32"/>
          <w:szCs w:val="32"/>
          <w:bdr w:val="none" w:sz="0" w:space="0" w:color="auto" w:frame="1"/>
          <w:shd w:val="clear" w:color="auto" w:fill="FFFFFF"/>
        </w:rPr>
        <w:t>To call the above proc</w:t>
      </w:r>
    </w:p>
    <w:p w14:paraId="081DEF88" w14:textId="4022CD88" w:rsidR="00865614" w:rsidRDefault="00865614" w:rsidP="001C1473">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 xml:space="preserve">CALL </w:t>
      </w:r>
      <w:proofErr w:type="spellStart"/>
      <w:r>
        <w:rPr>
          <w:rFonts w:ascii="Segoe UI" w:eastAsia="Times New Roman" w:hAnsi="Segoe UI" w:cs="Segoe UI"/>
          <w:color w:val="24292E"/>
          <w:bdr w:val="none" w:sz="0" w:space="0" w:color="auto" w:frame="1"/>
          <w:shd w:val="clear" w:color="auto" w:fill="FFFFFF"/>
        </w:rPr>
        <w:t>findShips</w:t>
      </w:r>
      <w:proofErr w:type="spellEnd"/>
      <w:r>
        <w:rPr>
          <w:rFonts w:ascii="Segoe UI" w:eastAsia="Times New Roman" w:hAnsi="Segoe UI" w:cs="Segoe UI"/>
          <w:color w:val="24292E"/>
          <w:bdr w:val="none" w:sz="0" w:space="0" w:color="auto" w:frame="1"/>
          <w:shd w:val="clear" w:color="auto" w:fill="FFFFFF"/>
        </w:rPr>
        <w:t>(&lt;&lt;variable&gt;&gt;)</w:t>
      </w:r>
    </w:p>
    <w:p w14:paraId="1233B9F1" w14:textId="77777777" w:rsidR="00E80CB0" w:rsidRDefault="00E80CB0" w:rsidP="001C1473">
      <w:pPr>
        <w:spacing w:after="240" w:line="240" w:lineRule="auto"/>
        <w:ind w:left="225"/>
        <w:rPr>
          <w:rFonts w:ascii="Segoe UI" w:eastAsia="Times New Roman" w:hAnsi="Segoe UI" w:cs="Segoe UI"/>
          <w:color w:val="24292E"/>
          <w:bdr w:val="none" w:sz="0" w:space="0" w:color="auto" w:frame="1"/>
          <w:shd w:val="clear" w:color="auto" w:fill="FFFFFF"/>
        </w:rPr>
      </w:pPr>
    </w:p>
    <w:p w14:paraId="2AE55D93" w14:textId="3BA5C192"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DELIMITER $</w:t>
      </w:r>
      <w:r>
        <w:rPr>
          <w:rFonts w:ascii="Segoe UI" w:eastAsia="Times New Roman" w:hAnsi="Segoe UI" w:cs="Segoe UI"/>
          <w:color w:val="24292E"/>
          <w:bdr w:val="none" w:sz="0" w:space="0" w:color="auto" w:frame="1"/>
          <w:shd w:val="clear" w:color="auto" w:fill="FFFFFF"/>
        </w:rPr>
        <w:t>$</w:t>
      </w:r>
    </w:p>
    <w:p w14:paraId="3C43A034"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xml:space="preserve">CREATE PROCEDURE </w:t>
      </w:r>
      <w:proofErr w:type="spellStart"/>
      <w:r w:rsidRPr="00E80CB0">
        <w:rPr>
          <w:rFonts w:ascii="Segoe UI" w:eastAsia="Times New Roman" w:hAnsi="Segoe UI" w:cs="Segoe UI"/>
          <w:color w:val="24292E"/>
          <w:bdr w:val="none" w:sz="0" w:space="0" w:color="auto" w:frame="1"/>
          <w:shd w:val="clear" w:color="auto" w:fill="FFFFFF"/>
        </w:rPr>
        <w:t>GetOrderCountByStatus</w:t>
      </w:r>
      <w:proofErr w:type="spellEnd"/>
      <w:r w:rsidRPr="00E80CB0">
        <w:rPr>
          <w:rFonts w:ascii="Segoe UI" w:eastAsia="Times New Roman" w:hAnsi="Segoe UI" w:cs="Segoe UI"/>
          <w:color w:val="24292E"/>
          <w:bdr w:val="none" w:sz="0" w:space="0" w:color="auto" w:frame="1"/>
          <w:shd w:val="clear" w:color="auto" w:fill="FFFFFF"/>
        </w:rPr>
        <w:t xml:space="preserve"> (</w:t>
      </w:r>
    </w:p>
    <w:p w14:paraId="0965AF87"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w:t>
      </w:r>
      <w:proofErr w:type="gramStart"/>
      <w:r w:rsidRPr="00E80CB0">
        <w:rPr>
          <w:rFonts w:ascii="Segoe UI" w:eastAsia="Times New Roman" w:hAnsi="Segoe UI" w:cs="Segoe UI"/>
          <w:color w:val="24292E"/>
          <w:bdr w:val="none" w:sz="0" w:space="0" w:color="auto" w:frame="1"/>
          <w:shd w:val="clear" w:color="auto" w:fill="FFFFFF"/>
        </w:rPr>
        <w:t>IN  </w:t>
      </w:r>
      <w:proofErr w:type="spellStart"/>
      <w:r w:rsidRPr="00E80CB0">
        <w:rPr>
          <w:rFonts w:ascii="Segoe UI" w:eastAsia="Times New Roman" w:hAnsi="Segoe UI" w:cs="Segoe UI"/>
          <w:color w:val="24292E"/>
          <w:bdr w:val="none" w:sz="0" w:space="0" w:color="auto" w:frame="1"/>
          <w:shd w:val="clear" w:color="auto" w:fill="FFFFFF"/>
        </w:rPr>
        <w:t>orderStatus</w:t>
      </w:r>
      <w:proofErr w:type="spellEnd"/>
      <w:proofErr w:type="gramEnd"/>
      <w:r w:rsidRPr="00E80CB0">
        <w:rPr>
          <w:rFonts w:ascii="Segoe UI" w:eastAsia="Times New Roman" w:hAnsi="Segoe UI" w:cs="Segoe UI"/>
          <w:color w:val="24292E"/>
          <w:bdr w:val="none" w:sz="0" w:space="0" w:color="auto" w:frame="1"/>
          <w:shd w:val="clear" w:color="auto" w:fill="FFFFFF"/>
        </w:rPr>
        <w:t xml:space="preserve"> VARCHAR(25),</w:t>
      </w:r>
    </w:p>
    <w:p w14:paraId="1D0B9035"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OUT total INT</w:t>
      </w:r>
    </w:p>
    <w:p w14:paraId="5FA803A4"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lastRenderedPageBreak/>
        <w:t>)</w:t>
      </w:r>
    </w:p>
    <w:p w14:paraId="4BA081DF"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BEGIN</w:t>
      </w:r>
    </w:p>
    <w:p w14:paraId="67A312F0"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xml:space="preserve">    SELECT </w:t>
      </w:r>
      <w:proofErr w:type="gramStart"/>
      <w:r w:rsidRPr="00E80CB0">
        <w:rPr>
          <w:rFonts w:ascii="Segoe UI" w:eastAsia="Times New Roman" w:hAnsi="Segoe UI" w:cs="Segoe UI"/>
          <w:color w:val="24292E"/>
          <w:bdr w:val="none" w:sz="0" w:space="0" w:color="auto" w:frame="1"/>
          <w:shd w:val="clear" w:color="auto" w:fill="FFFFFF"/>
        </w:rPr>
        <w:t>COUNT(</w:t>
      </w:r>
      <w:proofErr w:type="spellStart"/>
      <w:proofErr w:type="gramEnd"/>
      <w:r w:rsidRPr="00E80CB0">
        <w:rPr>
          <w:rFonts w:ascii="Segoe UI" w:eastAsia="Times New Roman" w:hAnsi="Segoe UI" w:cs="Segoe UI"/>
          <w:color w:val="24292E"/>
          <w:bdr w:val="none" w:sz="0" w:space="0" w:color="auto" w:frame="1"/>
          <w:shd w:val="clear" w:color="auto" w:fill="FFFFFF"/>
        </w:rPr>
        <w:t>orderNumber</w:t>
      </w:r>
      <w:proofErr w:type="spellEnd"/>
      <w:r w:rsidRPr="00E80CB0">
        <w:rPr>
          <w:rFonts w:ascii="Segoe UI" w:eastAsia="Times New Roman" w:hAnsi="Segoe UI" w:cs="Segoe UI"/>
          <w:color w:val="24292E"/>
          <w:bdr w:val="none" w:sz="0" w:space="0" w:color="auto" w:frame="1"/>
          <w:shd w:val="clear" w:color="auto" w:fill="FFFFFF"/>
        </w:rPr>
        <w:t>)</w:t>
      </w:r>
    </w:p>
    <w:p w14:paraId="761A739A"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INTO total</w:t>
      </w:r>
    </w:p>
    <w:p w14:paraId="6FD1C2CB"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FROM orders</w:t>
      </w:r>
    </w:p>
    <w:p w14:paraId="5D2ADCA8"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xml:space="preserve">    WHERE status = </w:t>
      </w:r>
      <w:proofErr w:type="spellStart"/>
      <w:r w:rsidRPr="00E80CB0">
        <w:rPr>
          <w:rFonts w:ascii="Segoe UI" w:eastAsia="Times New Roman" w:hAnsi="Segoe UI" w:cs="Segoe UI"/>
          <w:color w:val="24292E"/>
          <w:bdr w:val="none" w:sz="0" w:space="0" w:color="auto" w:frame="1"/>
          <w:shd w:val="clear" w:color="auto" w:fill="FFFFFF"/>
        </w:rPr>
        <w:t>orderStatus</w:t>
      </w:r>
      <w:proofErr w:type="spellEnd"/>
      <w:r w:rsidRPr="00E80CB0">
        <w:rPr>
          <w:rFonts w:ascii="Segoe UI" w:eastAsia="Times New Roman" w:hAnsi="Segoe UI" w:cs="Segoe UI"/>
          <w:color w:val="24292E"/>
          <w:bdr w:val="none" w:sz="0" w:space="0" w:color="auto" w:frame="1"/>
          <w:shd w:val="clear" w:color="auto" w:fill="FFFFFF"/>
        </w:rPr>
        <w:t>;</w:t>
      </w:r>
    </w:p>
    <w:p w14:paraId="505FFD0F"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END$$</w:t>
      </w:r>
    </w:p>
    <w:p w14:paraId="0D7C1519" w14:textId="77777777" w:rsidR="00E80CB0" w:rsidRP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 </w:t>
      </w:r>
    </w:p>
    <w:p w14:paraId="6C422217" w14:textId="3C72073F" w:rsid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proofErr w:type="gramStart"/>
      <w:r w:rsidRPr="00E80CB0">
        <w:rPr>
          <w:rFonts w:ascii="Segoe UI" w:eastAsia="Times New Roman" w:hAnsi="Segoe UI" w:cs="Segoe UI"/>
          <w:color w:val="24292E"/>
          <w:bdr w:val="none" w:sz="0" w:space="0" w:color="auto" w:frame="1"/>
          <w:shd w:val="clear" w:color="auto" w:fill="FFFFFF"/>
        </w:rPr>
        <w:t>DELIMITER ;</w:t>
      </w:r>
      <w:proofErr w:type="gramEnd"/>
    </w:p>
    <w:p w14:paraId="7D8CBFB2" w14:textId="1BA2F844" w:rsidR="00E80CB0" w:rsidRPr="00E80CB0" w:rsidRDefault="00E80CB0" w:rsidP="00E80CB0">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p>
    <w:p w14:paraId="561B120F" w14:textId="6D18EE25" w:rsidR="00E80CB0" w:rsidRPr="00E80CB0" w:rsidRDefault="00E80CB0" w:rsidP="00E80CB0">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r w:rsidRPr="00E80CB0">
        <w:rPr>
          <w:rFonts w:ascii="Segoe UI" w:eastAsia="Times New Roman" w:hAnsi="Segoe UI" w:cs="Segoe UI"/>
          <w:b/>
          <w:bCs/>
          <w:color w:val="24292E"/>
          <w:sz w:val="32"/>
          <w:szCs w:val="32"/>
          <w:bdr w:val="none" w:sz="0" w:space="0" w:color="auto" w:frame="1"/>
          <w:shd w:val="clear" w:color="auto" w:fill="FFFFFF"/>
        </w:rPr>
        <w:t>To call the above proc</w:t>
      </w:r>
    </w:p>
    <w:p w14:paraId="1C6230D2" w14:textId="77777777" w:rsid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Pr>
          <w:rFonts w:ascii="Segoe UI" w:eastAsia="Times New Roman" w:hAnsi="Segoe UI" w:cs="Segoe UI"/>
          <w:color w:val="24292E"/>
          <w:bdr w:val="none" w:sz="0" w:space="0" w:color="auto" w:frame="1"/>
          <w:shd w:val="clear" w:color="auto" w:fill="FFFFFF"/>
        </w:rPr>
        <w:t xml:space="preserve">CALL </w:t>
      </w:r>
      <w:proofErr w:type="spellStart"/>
      <w:r w:rsidRPr="00E80CB0">
        <w:rPr>
          <w:rFonts w:ascii="Segoe UI" w:eastAsia="Times New Roman" w:hAnsi="Segoe UI" w:cs="Segoe UI"/>
          <w:color w:val="24292E"/>
          <w:bdr w:val="none" w:sz="0" w:space="0" w:color="auto" w:frame="1"/>
          <w:shd w:val="clear" w:color="auto" w:fill="FFFFFF"/>
        </w:rPr>
        <w:t>getOrderCountByStatus</w:t>
      </w:r>
      <w:proofErr w:type="spellEnd"/>
      <w:r w:rsidRPr="00E80CB0">
        <w:rPr>
          <w:rFonts w:ascii="Segoe UI" w:eastAsia="Times New Roman" w:hAnsi="Segoe UI" w:cs="Segoe UI"/>
          <w:color w:val="24292E"/>
          <w:bdr w:val="none" w:sz="0" w:space="0" w:color="auto" w:frame="1"/>
          <w:shd w:val="clear" w:color="auto" w:fill="FFFFFF"/>
        </w:rPr>
        <w:t>('</w:t>
      </w:r>
      <w:proofErr w:type="spellStart"/>
      <w:r w:rsidRPr="00E80CB0">
        <w:rPr>
          <w:rFonts w:ascii="Segoe UI" w:eastAsia="Times New Roman" w:hAnsi="Segoe UI" w:cs="Segoe UI"/>
          <w:color w:val="24292E"/>
          <w:bdr w:val="none" w:sz="0" w:space="0" w:color="auto" w:frame="1"/>
          <w:shd w:val="clear" w:color="auto" w:fill="FFFFFF"/>
        </w:rPr>
        <w:t>Shipped</w:t>
      </w:r>
      <w:proofErr w:type="gramStart"/>
      <w:r w:rsidRPr="00E80CB0">
        <w:rPr>
          <w:rFonts w:ascii="Segoe UI" w:eastAsia="Times New Roman" w:hAnsi="Segoe UI" w:cs="Segoe UI"/>
          <w:color w:val="24292E"/>
          <w:bdr w:val="none" w:sz="0" w:space="0" w:color="auto" w:frame="1"/>
          <w:shd w:val="clear" w:color="auto" w:fill="FFFFFF"/>
        </w:rPr>
        <w:t>',@</w:t>
      </w:r>
      <w:proofErr w:type="gramEnd"/>
      <w:r w:rsidRPr="00E80CB0">
        <w:rPr>
          <w:rFonts w:ascii="Segoe UI" w:eastAsia="Times New Roman" w:hAnsi="Segoe UI" w:cs="Segoe UI"/>
          <w:color w:val="24292E"/>
          <w:bdr w:val="none" w:sz="0" w:space="0" w:color="auto" w:frame="1"/>
          <w:shd w:val="clear" w:color="auto" w:fill="FFFFFF"/>
        </w:rPr>
        <w:t>total</w:t>
      </w:r>
      <w:proofErr w:type="spellEnd"/>
      <w:r w:rsidRPr="00E80CB0">
        <w:rPr>
          <w:rFonts w:ascii="Segoe UI" w:eastAsia="Times New Roman" w:hAnsi="Segoe UI" w:cs="Segoe UI"/>
          <w:color w:val="24292E"/>
          <w:bdr w:val="none" w:sz="0" w:space="0" w:color="auto" w:frame="1"/>
          <w:shd w:val="clear" w:color="auto" w:fill="FFFFFF"/>
        </w:rPr>
        <w:t>)</w:t>
      </w:r>
      <w:r>
        <w:rPr>
          <w:rFonts w:ascii="Segoe UI" w:eastAsia="Times New Roman" w:hAnsi="Segoe UI" w:cs="Segoe UI"/>
          <w:color w:val="24292E"/>
          <w:bdr w:val="none" w:sz="0" w:space="0" w:color="auto" w:frame="1"/>
          <w:shd w:val="clear" w:color="auto" w:fill="FFFFFF"/>
        </w:rPr>
        <w:t>;</w:t>
      </w:r>
    </w:p>
    <w:p w14:paraId="7074F787" w14:textId="7E964C2B" w:rsid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r w:rsidRPr="00E80CB0">
        <w:rPr>
          <w:rFonts w:ascii="Segoe UI" w:eastAsia="Times New Roman" w:hAnsi="Segoe UI" w:cs="Segoe UI"/>
          <w:color w:val="24292E"/>
          <w:bdr w:val="none" w:sz="0" w:space="0" w:color="auto" w:frame="1"/>
          <w:shd w:val="clear" w:color="auto" w:fill="FFFFFF"/>
        </w:rPr>
        <w:t>SELECT @total;</w:t>
      </w:r>
    </w:p>
    <w:p w14:paraId="66F519FF" w14:textId="63F34458" w:rsidR="00E80CB0" w:rsidRDefault="00E80CB0" w:rsidP="00E80CB0">
      <w:pPr>
        <w:spacing w:after="240" w:line="240" w:lineRule="auto"/>
        <w:ind w:left="225"/>
        <w:rPr>
          <w:rFonts w:ascii="Segoe UI" w:eastAsia="Times New Roman" w:hAnsi="Segoe UI" w:cs="Segoe UI"/>
          <w:color w:val="24292E"/>
          <w:bdr w:val="none" w:sz="0" w:space="0" w:color="auto" w:frame="1"/>
          <w:shd w:val="clear" w:color="auto" w:fill="FFFFFF"/>
        </w:rPr>
      </w:pPr>
    </w:p>
    <w:p w14:paraId="7CC2136A" w14:textId="5D9C32C2" w:rsidR="00865614" w:rsidRDefault="00046C7A" w:rsidP="00046C7A">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r w:rsidRPr="00046C7A">
        <w:rPr>
          <w:rFonts w:ascii="Segoe UI" w:eastAsia="Times New Roman" w:hAnsi="Segoe UI" w:cs="Segoe UI"/>
          <w:b/>
          <w:bCs/>
          <w:color w:val="24292E"/>
          <w:sz w:val="32"/>
          <w:szCs w:val="32"/>
          <w:bdr w:val="none" w:sz="0" w:space="0" w:color="auto" w:frame="1"/>
          <w:shd w:val="clear" w:color="auto" w:fill="FFFFFF"/>
        </w:rPr>
        <w:t>Running 2 queries</w:t>
      </w:r>
    </w:p>
    <w:p w14:paraId="59B079C6" w14:textId="77777777" w:rsidR="00046C7A" w:rsidRP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046C7A">
        <w:rPr>
          <w:rFonts w:ascii="Segoe UI" w:eastAsia="Times New Roman" w:hAnsi="Segoe UI" w:cs="Segoe UI"/>
          <w:color w:val="24292E"/>
          <w:sz w:val="24"/>
          <w:szCs w:val="24"/>
          <w:bdr w:val="none" w:sz="0" w:space="0" w:color="auto" w:frame="1"/>
          <w:shd w:val="clear" w:color="auto" w:fill="FFFFFF"/>
        </w:rPr>
        <w:t>CREATE DEFINER=`</w:t>
      </w:r>
      <w:proofErr w:type="spellStart"/>
      <w:r w:rsidRPr="00046C7A">
        <w:rPr>
          <w:rFonts w:ascii="Segoe UI" w:eastAsia="Times New Roman" w:hAnsi="Segoe UI" w:cs="Segoe UI"/>
          <w:color w:val="24292E"/>
          <w:sz w:val="24"/>
          <w:szCs w:val="24"/>
          <w:bdr w:val="none" w:sz="0" w:space="0" w:color="auto" w:frame="1"/>
          <w:shd w:val="clear" w:color="auto" w:fill="FFFFFF"/>
        </w:rPr>
        <w:t>root`@`localhost</w:t>
      </w:r>
      <w:proofErr w:type="spellEnd"/>
      <w:r w:rsidRPr="00046C7A">
        <w:rPr>
          <w:rFonts w:ascii="Segoe UI" w:eastAsia="Times New Roman" w:hAnsi="Segoe UI" w:cs="Segoe UI"/>
          <w:color w:val="24292E"/>
          <w:sz w:val="24"/>
          <w:szCs w:val="24"/>
          <w:bdr w:val="none" w:sz="0" w:space="0" w:color="auto" w:frame="1"/>
          <w:shd w:val="clear" w:color="auto" w:fill="FFFFFF"/>
        </w:rPr>
        <w:t>` PROCEDURE `</w:t>
      </w:r>
      <w:proofErr w:type="spellStart"/>
      <w:r w:rsidRPr="00046C7A">
        <w:rPr>
          <w:rFonts w:ascii="Segoe UI" w:eastAsia="Times New Roman" w:hAnsi="Segoe UI" w:cs="Segoe UI"/>
          <w:color w:val="24292E"/>
          <w:sz w:val="24"/>
          <w:szCs w:val="24"/>
          <w:bdr w:val="none" w:sz="0" w:space="0" w:color="auto" w:frame="1"/>
          <w:shd w:val="clear" w:color="auto" w:fill="FFFFFF"/>
        </w:rPr>
        <w:t>twoprocs</w:t>
      </w:r>
      <w:proofErr w:type="spellEnd"/>
      <w:proofErr w:type="gramStart"/>
      <w:r w:rsidRPr="00046C7A">
        <w:rPr>
          <w:rFonts w:ascii="Segoe UI" w:eastAsia="Times New Roman" w:hAnsi="Segoe UI" w:cs="Segoe UI"/>
          <w:color w:val="24292E"/>
          <w:sz w:val="24"/>
          <w:szCs w:val="24"/>
          <w:bdr w:val="none" w:sz="0" w:space="0" w:color="auto" w:frame="1"/>
          <w:shd w:val="clear" w:color="auto" w:fill="FFFFFF"/>
        </w:rPr>
        <w:t>`(</w:t>
      </w:r>
      <w:proofErr w:type="gramEnd"/>
      <w:r w:rsidRPr="00046C7A">
        <w:rPr>
          <w:rFonts w:ascii="Segoe UI" w:eastAsia="Times New Roman" w:hAnsi="Segoe UI" w:cs="Segoe UI"/>
          <w:color w:val="24292E"/>
          <w:sz w:val="24"/>
          <w:szCs w:val="24"/>
          <w:bdr w:val="none" w:sz="0" w:space="0" w:color="auto" w:frame="1"/>
          <w:shd w:val="clear" w:color="auto" w:fill="FFFFFF"/>
        </w:rPr>
        <w:t>IN product varchar(255),IN market VARCHAR(255))</w:t>
      </w:r>
    </w:p>
    <w:p w14:paraId="623C94B1" w14:textId="77777777" w:rsidR="00046C7A" w:rsidRP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046C7A">
        <w:rPr>
          <w:rFonts w:ascii="Segoe UI" w:eastAsia="Times New Roman" w:hAnsi="Segoe UI" w:cs="Segoe UI"/>
          <w:color w:val="24292E"/>
          <w:sz w:val="24"/>
          <w:szCs w:val="24"/>
          <w:bdr w:val="none" w:sz="0" w:space="0" w:color="auto" w:frame="1"/>
          <w:shd w:val="clear" w:color="auto" w:fill="FFFFFF"/>
        </w:rPr>
        <w:t>BEGIN</w:t>
      </w:r>
    </w:p>
    <w:p w14:paraId="49213C7E" w14:textId="77777777" w:rsidR="00046C7A" w:rsidRP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046C7A">
        <w:rPr>
          <w:rFonts w:ascii="Segoe UI" w:eastAsia="Times New Roman" w:hAnsi="Segoe UI" w:cs="Segoe UI"/>
          <w:color w:val="24292E"/>
          <w:sz w:val="24"/>
          <w:szCs w:val="24"/>
          <w:bdr w:val="none" w:sz="0" w:space="0" w:color="auto" w:frame="1"/>
          <w:shd w:val="clear" w:color="auto" w:fill="FFFFFF"/>
        </w:rPr>
        <w:t xml:space="preserve">select </w:t>
      </w:r>
      <w:proofErr w:type="spellStart"/>
      <w:r w:rsidRPr="00046C7A">
        <w:rPr>
          <w:rFonts w:ascii="Segoe UI" w:eastAsia="Times New Roman" w:hAnsi="Segoe UI" w:cs="Segoe UI"/>
          <w:color w:val="24292E"/>
          <w:sz w:val="24"/>
          <w:szCs w:val="24"/>
          <w:bdr w:val="none" w:sz="0" w:space="0" w:color="auto" w:frame="1"/>
          <w:shd w:val="clear" w:color="auto" w:fill="FFFFFF"/>
        </w:rPr>
        <w:t>productName</w:t>
      </w:r>
      <w:proofErr w:type="spellEnd"/>
      <w:r w:rsidRPr="00046C7A">
        <w:rPr>
          <w:rFonts w:ascii="Segoe UI" w:eastAsia="Times New Roman" w:hAnsi="Segoe UI" w:cs="Segoe UI"/>
          <w:color w:val="24292E"/>
          <w:sz w:val="24"/>
          <w:szCs w:val="24"/>
          <w:bdr w:val="none" w:sz="0" w:space="0" w:color="auto" w:frame="1"/>
          <w:shd w:val="clear" w:color="auto" w:fill="FFFFFF"/>
        </w:rPr>
        <w:t xml:space="preserve"> from products where </w:t>
      </w:r>
      <w:proofErr w:type="spellStart"/>
      <w:r w:rsidRPr="00046C7A">
        <w:rPr>
          <w:rFonts w:ascii="Segoe UI" w:eastAsia="Times New Roman" w:hAnsi="Segoe UI" w:cs="Segoe UI"/>
          <w:color w:val="24292E"/>
          <w:sz w:val="24"/>
          <w:szCs w:val="24"/>
          <w:bdr w:val="none" w:sz="0" w:space="0" w:color="auto" w:frame="1"/>
          <w:shd w:val="clear" w:color="auto" w:fill="FFFFFF"/>
        </w:rPr>
        <w:t>productLine</w:t>
      </w:r>
      <w:proofErr w:type="spellEnd"/>
      <w:r w:rsidRPr="00046C7A">
        <w:rPr>
          <w:rFonts w:ascii="Segoe UI" w:eastAsia="Times New Roman" w:hAnsi="Segoe UI" w:cs="Segoe UI"/>
          <w:color w:val="24292E"/>
          <w:sz w:val="24"/>
          <w:szCs w:val="24"/>
          <w:bdr w:val="none" w:sz="0" w:space="0" w:color="auto" w:frame="1"/>
          <w:shd w:val="clear" w:color="auto" w:fill="FFFFFF"/>
        </w:rPr>
        <w:t>=product;</w:t>
      </w:r>
    </w:p>
    <w:p w14:paraId="62C8EF9A" w14:textId="0A9EB704" w:rsidR="00046C7A" w:rsidRP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046C7A">
        <w:rPr>
          <w:rFonts w:ascii="Segoe UI" w:eastAsia="Times New Roman" w:hAnsi="Segoe UI" w:cs="Segoe UI"/>
          <w:color w:val="24292E"/>
          <w:sz w:val="24"/>
          <w:szCs w:val="24"/>
          <w:bdr w:val="none" w:sz="0" w:space="0" w:color="auto" w:frame="1"/>
          <w:shd w:val="clear" w:color="auto" w:fill="FFFFFF"/>
        </w:rPr>
        <w:t>select * from customers where country=market;</w:t>
      </w:r>
    </w:p>
    <w:p w14:paraId="4EA44DFE" w14:textId="34B5C85E" w:rsid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sidRPr="00046C7A">
        <w:rPr>
          <w:rFonts w:ascii="Segoe UI" w:eastAsia="Times New Roman" w:hAnsi="Segoe UI" w:cs="Segoe UI"/>
          <w:color w:val="24292E"/>
          <w:sz w:val="24"/>
          <w:szCs w:val="24"/>
          <w:bdr w:val="none" w:sz="0" w:space="0" w:color="auto" w:frame="1"/>
          <w:shd w:val="clear" w:color="auto" w:fill="FFFFFF"/>
        </w:rPr>
        <w:t>END</w:t>
      </w:r>
    </w:p>
    <w:p w14:paraId="564F44DE" w14:textId="77777777" w:rsidR="00046C7A" w:rsidRPr="00E80CB0" w:rsidRDefault="00046C7A" w:rsidP="00046C7A">
      <w:pPr>
        <w:spacing w:after="240" w:line="240" w:lineRule="auto"/>
        <w:ind w:left="225"/>
        <w:rPr>
          <w:rFonts w:ascii="Segoe UI" w:eastAsia="Times New Roman" w:hAnsi="Segoe UI" w:cs="Segoe UI"/>
          <w:b/>
          <w:bCs/>
          <w:color w:val="24292E"/>
          <w:sz w:val="32"/>
          <w:szCs w:val="32"/>
          <w:bdr w:val="none" w:sz="0" w:space="0" w:color="auto" w:frame="1"/>
          <w:shd w:val="clear" w:color="auto" w:fill="FFFFFF"/>
        </w:rPr>
      </w:pPr>
      <w:r w:rsidRPr="00E80CB0">
        <w:rPr>
          <w:rFonts w:ascii="Segoe UI" w:eastAsia="Times New Roman" w:hAnsi="Segoe UI" w:cs="Segoe UI"/>
          <w:b/>
          <w:bCs/>
          <w:color w:val="24292E"/>
          <w:sz w:val="32"/>
          <w:szCs w:val="32"/>
          <w:bdr w:val="none" w:sz="0" w:space="0" w:color="auto" w:frame="1"/>
          <w:shd w:val="clear" w:color="auto" w:fill="FFFFFF"/>
        </w:rPr>
        <w:t>To call the above proc</w:t>
      </w:r>
    </w:p>
    <w:p w14:paraId="345FB27D" w14:textId="6B9ECAC0" w:rsidR="00046C7A" w:rsidRPr="00046C7A" w:rsidRDefault="00046C7A" w:rsidP="00046C7A">
      <w:pPr>
        <w:spacing w:after="240" w:line="240" w:lineRule="auto"/>
        <w:ind w:left="225"/>
        <w:rPr>
          <w:rFonts w:ascii="Segoe UI" w:eastAsia="Times New Roman" w:hAnsi="Segoe UI" w:cs="Segoe UI"/>
          <w:color w:val="24292E"/>
          <w:sz w:val="24"/>
          <w:szCs w:val="24"/>
          <w:bdr w:val="none" w:sz="0" w:space="0" w:color="auto" w:frame="1"/>
          <w:shd w:val="clear" w:color="auto" w:fill="FFFFFF"/>
        </w:rPr>
      </w:pPr>
      <w:r>
        <w:rPr>
          <w:rFonts w:ascii="Segoe UI" w:eastAsia="Times New Roman" w:hAnsi="Segoe UI" w:cs="Segoe UI"/>
          <w:color w:val="24292E"/>
          <w:sz w:val="24"/>
          <w:szCs w:val="24"/>
          <w:bdr w:val="none" w:sz="0" w:space="0" w:color="auto" w:frame="1"/>
          <w:shd w:val="clear" w:color="auto" w:fill="FFFFFF"/>
        </w:rPr>
        <w:t>CALL twoprocs(&lt;&lt;variable&gt;&gt;,&lt;&lt;variable&gt;&gt;)</w:t>
      </w:r>
      <w:bookmarkStart w:id="10" w:name="_GoBack"/>
      <w:bookmarkEnd w:id="10"/>
    </w:p>
    <w:sectPr w:rsidR="00046C7A" w:rsidRPr="0004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9191D"/>
    <w:multiLevelType w:val="hybridMultilevel"/>
    <w:tmpl w:val="D40A2DFE"/>
    <w:lvl w:ilvl="0" w:tplc="86DC17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E9"/>
    <w:rsid w:val="00046C7A"/>
    <w:rsid w:val="001A6B52"/>
    <w:rsid w:val="001C1473"/>
    <w:rsid w:val="003368E9"/>
    <w:rsid w:val="00583AB0"/>
    <w:rsid w:val="00742333"/>
    <w:rsid w:val="008169B2"/>
    <w:rsid w:val="00865614"/>
    <w:rsid w:val="00C14AFA"/>
    <w:rsid w:val="00E80CB0"/>
    <w:rsid w:val="00FE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597"/>
  <w15:chartTrackingRefBased/>
  <w15:docId w15:val="{F4905037-05AF-4993-BDD1-AAEC313C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36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6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E9"/>
    <w:rPr>
      <w:rFonts w:ascii="Times New Roman" w:eastAsia="Times New Roman" w:hAnsi="Times New Roman" w:cs="Times New Roman"/>
      <w:b/>
      <w:bCs/>
      <w:kern w:val="36"/>
      <w:sz w:val="48"/>
      <w:szCs w:val="48"/>
    </w:rPr>
  </w:style>
  <w:style w:type="paragraph" w:customStyle="1" w:styleId="rich-diff-level-zero">
    <w:name w:val="rich-diff-level-zero"/>
    <w:basedOn w:val="Normal"/>
    <w:rsid w:val="003368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diff-level-one">
    <w:name w:val="rich-diff-level-one"/>
    <w:basedOn w:val="Normal"/>
    <w:rsid w:val="003368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8E9"/>
    <w:pPr>
      <w:ind w:left="720"/>
      <w:contextualSpacing/>
    </w:pPr>
  </w:style>
  <w:style w:type="character" w:customStyle="1" w:styleId="Heading3Char">
    <w:name w:val="Heading 3 Char"/>
    <w:basedOn w:val="DefaultParagraphFont"/>
    <w:link w:val="Heading3"/>
    <w:uiPriority w:val="9"/>
    <w:semiHidden/>
    <w:rsid w:val="003368E9"/>
    <w:rPr>
      <w:rFonts w:asciiTheme="majorHAnsi" w:eastAsiaTheme="majorEastAsia" w:hAnsiTheme="majorHAnsi" w:cstheme="majorBidi"/>
      <w:color w:val="1F3763" w:themeColor="accent1" w:themeShade="7F"/>
      <w:sz w:val="24"/>
      <w:szCs w:val="24"/>
    </w:rPr>
  </w:style>
  <w:style w:type="character" w:customStyle="1" w:styleId="crayon-st">
    <w:name w:val="crayon-st"/>
    <w:basedOn w:val="DefaultParagraphFont"/>
    <w:rsid w:val="001A6B52"/>
  </w:style>
  <w:style w:type="character" w:customStyle="1" w:styleId="crayon-h">
    <w:name w:val="crayon-h"/>
    <w:basedOn w:val="DefaultParagraphFont"/>
    <w:rsid w:val="001A6B52"/>
  </w:style>
  <w:style w:type="character" w:customStyle="1" w:styleId="crayon-t">
    <w:name w:val="crayon-t"/>
    <w:basedOn w:val="DefaultParagraphFont"/>
    <w:rsid w:val="00E80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3273">
      <w:bodyDiv w:val="1"/>
      <w:marLeft w:val="0"/>
      <w:marRight w:val="0"/>
      <w:marTop w:val="0"/>
      <w:marBottom w:val="0"/>
      <w:divBdr>
        <w:top w:val="none" w:sz="0" w:space="0" w:color="auto"/>
        <w:left w:val="none" w:sz="0" w:space="0" w:color="auto"/>
        <w:bottom w:val="none" w:sz="0" w:space="0" w:color="auto"/>
        <w:right w:val="none" w:sz="0" w:space="0" w:color="auto"/>
      </w:divBdr>
      <w:divsChild>
        <w:div w:id="39012575">
          <w:marLeft w:val="0"/>
          <w:marRight w:val="0"/>
          <w:marTop w:val="0"/>
          <w:marBottom w:val="0"/>
          <w:divBdr>
            <w:top w:val="none" w:sz="0" w:space="0" w:color="auto"/>
            <w:left w:val="none" w:sz="0" w:space="0" w:color="auto"/>
            <w:bottom w:val="none" w:sz="0" w:space="0" w:color="auto"/>
            <w:right w:val="none" w:sz="0" w:space="0" w:color="auto"/>
          </w:divBdr>
        </w:div>
        <w:div w:id="539167052">
          <w:marLeft w:val="0"/>
          <w:marRight w:val="0"/>
          <w:marTop w:val="0"/>
          <w:marBottom w:val="0"/>
          <w:divBdr>
            <w:top w:val="none" w:sz="0" w:space="0" w:color="auto"/>
            <w:left w:val="none" w:sz="0" w:space="0" w:color="auto"/>
            <w:bottom w:val="none" w:sz="0" w:space="0" w:color="auto"/>
            <w:right w:val="none" w:sz="0" w:space="0" w:color="auto"/>
          </w:divBdr>
        </w:div>
        <w:div w:id="605696082">
          <w:marLeft w:val="0"/>
          <w:marRight w:val="0"/>
          <w:marTop w:val="0"/>
          <w:marBottom w:val="0"/>
          <w:divBdr>
            <w:top w:val="none" w:sz="0" w:space="0" w:color="auto"/>
            <w:left w:val="none" w:sz="0" w:space="0" w:color="auto"/>
            <w:bottom w:val="none" w:sz="0" w:space="0" w:color="auto"/>
            <w:right w:val="none" w:sz="0" w:space="0" w:color="auto"/>
          </w:divBdr>
        </w:div>
        <w:div w:id="1135177843">
          <w:marLeft w:val="0"/>
          <w:marRight w:val="0"/>
          <w:marTop w:val="0"/>
          <w:marBottom w:val="0"/>
          <w:divBdr>
            <w:top w:val="none" w:sz="0" w:space="0" w:color="auto"/>
            <w:left w:val="none" w:sz="0" w:space="0" w:color="auto"/>
            <w:bottom w:val="none" w:sz="0" w:space="0" w:color="auto"/>
            <w:right w:val="none" w:sz="0" w:space="0" w:color="auto"/>
          </w:divBdr>
        </w:div>
        <w:div w:id="262881456">
          <w:marLeft w:val="0"/>
          <w:marRight w:val="0"/>
          <w:marTop w:val="0"/>
          <w:marBottom w:val="0"/>
          <w:divBdr>
            <w:top w:val="none" w:sz="0" w:space="0" w:color="auto"/>
            <w:left w:val="none" w:sz="0" w:space="0" w:color="auto"/>
            <w:bottom w:val="none" w:sz="0" w:space="0" w:color="auto"/>
            <w:right w:val="none" w:sz="0" w:space="0" w:color="auto"/>
          </w:divBdr>
        </w:div>
        <w:div w:id="1135954803">
          <w:marLeft w:val="0"/>
          <w:marRight w:val="0"/>
          <w:marTop w:val="0"/>
          <w:marBottom w:val="0"/>
          <w:divBdr>
            <w:top w:val="none" w:sz="0" w:space="0" w:color="auto"/>
            <w:left w:val="none" w:sz="0" w:space="0" w:color="auto"/>
            <w:bottom w:val="none" w:sz="0" w:space="0" w:color="auto"/>
            <w:right w:val="none" w:sz="0" w:space="0" w:color="auto"/>
          </w:divBdr>
        </w:div>
        <w:div w:id="187840509">
          <w:marLeft w:val="0"/>
          <w:marRight w:val="0"/>
          <w:marTop w:val="0"/>
          <w:marBottom w:val="0"/>
          <w:divBdr>
            <w:top w:val="none" w:sz="0" w:space="0" w:color="auto"/>
            <w:left w:val="none" w:sz="0" w:space="0" w:color="auto"/>
            <w:bottom w:val="none" w:sz="0" w:space="0" w:color="auto"/>
            <w:right w:val="none" w:sz="0" w:space="0" w:color="auto"/>
          </w:divBdr>
        </w:div>
        <w:div w:id="139352428">
          <w:marLeft w:val="0"/>
          <w:marRight w:val="0"/>
          <w:marTop w:val="0"/>
          <w:marBottom w:val="0"/>
          <w:divBdr>
            <w:top w:val="none" w:sz="0" w:space="0" w:color="auto"/>
            <w:left w:val="none" w:sz="0" w:space="0" w:color="auto"/>
            <w:bottom w:val="none" w:sz="0" w:space="0" w:color="auto"/>
            <w:right w:val="none" w:sz="0" w:space="0" w:color="auto"/>
          </w:divBdr>
        </w:div>
        <w:div w:id="396590529">
          <w:marLeft w:val="0"/>
          <w:marRight w:val="0"/>
          <w:marTop w:val="0"/>
          <w:marBottom w:val="0"/>
          <w:divBdr>
            <w:top w:val="none" w:sz="0" w:space="0" w:color="auto"/>
            <w:left w:val="none" w:sz="0" w:space="0" w:color="auto"/>
            <w:bottom w:val="none" w:sz="0" w:space="0" w:color="auto"/>
            <w:right w:val="none" w:sz="0" w:space="0" w:color="auto"/>
          </w:divBdr>
        </w:div>
        <w:div w:id="2071538310">
          <w:marLeft w:val="0"/>
          <w:marRight w:val="0"/>
          <w:marTop w:val="0"/>
          <w:marBottom w:val="0"/>
          <w:divBdr>
            <w:top w:val="none" w:sz="0" w:space="0" w:color="auto"/>
            <w:left w:val="none" w:sz="0" w:space="0" w:color="auto"/>
            <w:bottom w:val="none" w:sz="0" w:space="0" w:color="auto"/>
            <w:right w:val="none" w:sz="0" w:space="0" w:color="auto"/>
          </w:divBdr>
        </w:div>
        <w:div w:id="2017031933">
          <w:marLeft w:val="0"/>
          <w:marRight w:val="0"/>
          <w:marTop w:val="0"/>
          <w:marBottom w:val="0"/>
          <w:divBdr>
            <w:top w:val="none" w:sz="0" w:space="0" w:color="auto"/>
            <w:left w:val="none" w:sz="0" w:space="0" w:color="auto"/>
            <w:bottom w:val="none" w:sz="0" w:space="0" w:color="auto"/>
            <w:right w:val="none" w:sz="0" w:space="0" w:color="auto"/>
          </w:divBdr>
        </w:div>
        <w:div w:id="1617638813">
          <w:marLeft w:val="0"/>
          <w:marRight w:val="0"/>
          <w:marTop w:val="0"/>
          <w:marBottom w:val="0"/>
          <w:divBdr>
            <w:top w:val="none" w:sz="0" w:space="0" w:color="auto"/>
            <w:left w:val="none" w:sz="0" w:space="0" w:color="auto"/>
            <w:bottom w:val="none" w:sz="0" w:space="0" w:color="auto"/>
            <w:right w:val="none" w:sz="0" w:space="0" w:color="auto"/>
          </w:divBdr>
        </w:div>
        <w:div w:id="1662587734">
          <w:marLeft w:val="0"/>
          <w:marRight w:val="0"/>
          <w:marTop w:val="0"/>
          <w:marBottom w:val="0"/>
          <w:divBdr>
            <w:top w:val="none" w:sz="0" w:space="0" w:color="auto"/>
            <w:left w:val="none" w:sz="0" w:space="0" w:color="auto"/>
            <w:bottom w:val="none" w:sz="0" w:space="0" w:color="auto"/>
            <w:right w:val="none" w:sz="0" w:space="0" w:color="auto"/>
          </w:divBdr>
        </w:div>
        <w:div w:id="1429932502">
          <w:marLeft w:val="0"/>
          <w:marRight w:val="0"/>
          <w:marTop w:val="0"/>
          <w:marBottom w:val="0"/>
          <w:divBdr>
            <w:top w:val="none" w:sz="0" w:space="0" w:color="auto"/>
            <w:left w:val="none" w:sz="0" w:space="0" w:color="auto"/>
            <w:bottom w:val="none" w:sz="0" w:space="0" w:color="auto"/>
            <w:right w:val="none" w:sz="0" w:space="0" w:color="auto"/>
          </w:divBdr>
        </w:div>
      </w:divsChild>
    </w:div>
    <w:div w:id="76633174">
      <w:bodyDiv w:val="1"/>
      <w:marLeft w:val="0"/>
      <w:marRight w:val="0"/>
      <w:marTop w:val="0"/>
      <w:marBottom w:val="0"/>
      <w:divBdr>
        <w:top w:val="none" w:sz="0" w:space="0" w:color="auto"/>
        <w:left w:val="none" w:sz="0" w:space="0" w:color="auto"/>
        <w:bottom w:val="none" w:sz="0" w:space="0" w:color="auto"/>
        <w:right w:val="none" w:sz="0" w:space="0" w:color="auto"/>
      </w:divBdr>
    </w:div>
    <w:div w:id="141780428">
      <w:bodyDiv w:val="1"/>
      <w:marLeft w:val="0"/>
      <w:marRight w:val="0"/>
      <w:marTop w:val="0"/>
      <w:marBottom w:val="0"/>
      <w:divBdr>
        <w:top w:val="none" w:sz="0" w:space="0" w:color="auto"/>
        <w:left w:val="none" w:sz="0" w:space="0" w:color="auto"/>
        <w:bottom w:val="none" w:sz="0" w:space="0" w:color="auto"/>
        <w:right w:val="none" w:sz="0" w:space="0" w:color="auto"/>
      </w:divBdr>
    </w:div>
    <w:div w:id="776096449">
      <w:bodyDiv w:val="1"/>
      <w:marLeft w:val="0"/>
      <w:marRight w:val="0"/>
      <w:marTop w:val="0"/>
      <w:marBottom w:val="0"/>
      <w:divBdr>
        <w:top w:val="none" w:sz="0" w:space="0" w:color="auto"/>
        <w:left w:val="none" w:sz="0" w:space="0" w:color="auto"/>
        <w:bottom w:val="none" w:sz="0" w:space="0" w:color="auto"/>
        <w:right w:val="none" w:sz="0" w:space="0" w:color="auto"/>
      </w:divBdr>
    </w:div>
    <w:div w:id="1330402485">
      <w:bodyDiv w:val="1"/>
      <w:marLeft w:val="0"/>
      <w:marRight w:val="0"/>
      <w:marTop w:val="0"/>
      <w:marBottom w:val="0"/>
      <w:divBdr>
        <w:top w:val="none" w:sz="0" w:space="0" w:color="auto"/>
        <w:left w:val="none" w:sz="0" w:space="0" w:color="auto"/>
        <w:bottom w:val="none" w:sz="0" w:space="0" w:color="auto"/>
        <w:right w:val="none" w:sz="0" w:space="0" w:color="auto"/>
      </w:divBdr>
      <w:divsChild>
        <w:div w:id="529340536">
          <w:marLeft w:val="0"/>
          <w:marRight w:val="0"/>
          <w:marTop w:val="0"/>
          <w:marBottom w:val="0"/>
          <w:divBdr>
            <w:top w:val="none" w:sz="0" w:space="0" w:color="auto"/>
            <w:left w:val="none" w:sz="0" w:space="0" w:color="auto"/>
            <w:bottom w:val="none" w:sz="0" w:space="0" w:color="auto"/>
            <w:right w:val="none" w:sz="0" w:space="0" w:color="auto"/>
          </w:divBdr>
        </w:div>
      </w:divsChild>
    </w:div>
    <w:div w:id="1720128210">
      <w:bodyDiv w:val="1"/>
      <w:marLeft w:val="0"/>
      <w:marRight w:val="0"/>
      <w:marTop w:val="0"/>
      <w:marBottom w:val="0"/>
      <w:divBdr>
        <w:top w:val="none" w:sz="0" w:space="0" w:color="auto"/>
        <w:left w:val="none" w:sz="0" w:space="0" w:color="auto"/>
        <w:bottom w:val="none" w:sz="0" w:space="0" w:color="auto"/>
        <w:right w:val="none" w:sz="0" w:space="0" w:color="auto"/>
      </w:divBdr>
    </w:div>
    <w:div w:id="21180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Sushruth Harsha</dc:creator>
  <cp:keywords/>
  <dc:description/>
  <cp:lastModifiedBy>Sushruth Harsha</cp:lastModifiedBy>
  <cp:revision>1</cp:revision>
  <dcterms:created xsi:type="dcterms:W3CDTF">2019-10-28T01:22:00Z</dcterms:created>
  <dcterms:modified xsi:type="dcterms:W3CDTF">2019-10-28T05:14:00Z</dcterms:modified>
</cp:coreProperties>
</file>